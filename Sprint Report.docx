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1369" w:tblpY="553"/>
        <w:tblW w:w="0" w:type="auto"/>
        <w:tblLayout w:type="fixed"/>
        <w:tblLook w:val="04A0" w:firstRow="1" w:lastRow="0" w:firstColumn="1" w:lastColumn="0" w:noHBand="0" w:noVBand="1"/>
      </w:tblPr>
      <w:tblGrid>
        <w:gridCol w:w="9016"/>
      </w:tblGrid>
      <w:tr w:rsidR="00163803" w14:paraId="3C770F55" w14:textId="77777777" w:rsidTr="00F5231B">
        <w:tc>
          <w:tcPr>
            <w:tcW w:w="9016" w:type="dxa"/>
          </w:tcPr>
          <w:p w14:paraId="77A97EEC" w14:textId="736C7B0E" w:rsidR="00163803" w:rsidRDefault="00163803" w:rsidP="00F5231B">
            <w:pPr>
              <w:rPr>
                <w:b/>
                <w:bCs/>
              </w:rPr>
            </w:pPr>
            <w:r>
              <w:rPr>
                <w:b/>
                <w:bCs/>
              </w:rPr>
              <w:t>Sprint:</w:t>
            </w:r>
            <w:r w:rsidR="008034A4">
              <w:rPr>
                <w:b/>
                <w:bCs/>
              </w:rPr>
              <w:t xml:space="preserve"> 3</w:t>
            </w:r>
          </w:p>
        </w:tc>
      </w:tr>
      <w:tr w:rsidR="00163803" w14:paraId="0E7214B9" w14:textId="77777777" w:rsidTr="00F5231B">
        <w:tc>
          <w:tcPr>
            <w:tcW w:w="9016" w:type="dxa"/>
          </w:tcPr>
          <w:p w14:paraId="14334887" w14:textId="794341CF" w:rsidR="00163803" w:rsidRDefault="00163803" w:rsidP="00F5231B">
            <w:pPr>
              <w:rPr>
                <w:b/>
                <w:bCs/>
              </w:rPr>
            </w:pPr>
            <w:r>
              <w:rPr>
                <w:b/>
                <w:bCs/>
              </w:rPr>
              <w:t>Date</w:t>
            </w:r>
            <w:r w:rsidR="00322C52">
              <w:rPr>
                <w:b/>
                <w:bCs/>
              </w:rPr>
              <w:t>s</w:t>
            </w:r>
            <w:r>
              <w:rPr>
                <w:b/>
                <w:bCs/>
              </w:rPr>
              <w:t>:</w:t>
            </w:r>
            <w:r w:rsidR="008034A4">
              <w:rPr>
                <w:b/>
                <w:bCs/>
              </w:rPr>
              <w:t>15/02/19 – 01/03/19</w:t>
            </w:r>
          </w:p>
        </w:tc>
      </w:tr>
      <w:tr w:rsidR="00163803" w14:paraId="3FB2BD7E" w14:textId="77777777" w:rsidTr="00F5231B">
        <w:tc>
          <w:tcPr>
            <w:tcW w:w="9016" w:type="dxa"/>
          </w:tcPr>
          <w:p w14:paraId="10E51712" w14:textId="73CE968A" w:rsidR="00163803" w:rsidRDefault="00163803" w:rsidP="00F5231B">
            <w:pPr>
              <w:rPr>
                <w:b/>
                <w:bCs/>
              </w:rPr>
            </w:pPr>
            <w:r>
              <w:rPr>
                <w:b/>
                <w:bCs/>
              </w:rPr>
              <w:t>S</w:t>
            </w:r>
            <w:r w:rsidR="00E24673">
              <w:rPr>
                <w:b/>
                <w:bCs/>
              </w:rPr>
              <w:t>crum</w:t>
            </w:r>
            <w:r>
              <w:rPr>
                <w:b/>
                <w:bCs/>
              </w:rPr>
              <w:t xml:space="preserve"> Master:</w:t>
            </w:r>
            <w:r w:rsidR="00610FD5">
              <w:rPr>
                <w:b/>
                <w:bCs/>
              </w:rPr>
              <w:t xml:space="preserve"> Jacob</w:t>
            </w:r>
          </w:p>
        </w:tc>
      </w:tr>
      <w:tr w:rsidR="000304C2" w14:paraId="15FB34FD" w14:textId="77777777" w:rsidTr="00F5231B">
        <w:tc>
          <w:tcPr>
            <w:tcW w:w="9016" w:type="dxa"/>
          </w:tcPr>
          <w:p w14:paraId="3262C598" w14:textId="5BC375D7" w:rsidR="000304C2" w:rsidRDefault="000304C2" w:rsidP="00F5231B">
            <w:pPr>
              <w:rPr>
                <w:b/>
                <w:bCs/>
              </w:rPr>
            </w:pPr>
            <w:r>
              <w:rPr>
                <w:b/>
                <w:bCs/>
              </w:rPr>
              <w:t>Tasks</w:t>
            </w:r>
            <w:r w:rsidR="00745C7C">
              <w:rPr>
                <w:b/>
                <w:bCs/>
              </w:rPr>
              <w:t xml:space="preserve"> </w:t>
            </w:r>
            <w:r>
              <w:rPr>
                <w:b/>
                <w:bCs/>
              </w:rPr>
              <w:t xml:space="preserve">set </w:t>
            </w:r>
            <w:r w:rsidR="00AE0BE5">
              <w:rPr>
                <w:b/>
                <w:bCs/>
              </w:rPr>
              <w:t>for the</w:t>
            </w:r>
            <w:r>
              <w:rPr>
                <w:b/>
                <w:bCs/>
              </w:rPr>
              <w:t xml:space="preserve"> </w:t>
            </w:r>
            <w:r w:rsidR="00163ED8">
              <w:rPr>
                <w:b/>
                <w:bCs/>
              </w:rPr>
              <w:t>Sprint</w:t>
            </w:r>
            <w:r w:rsidR="00745C7C">
              <w:rPr>
                <w:b/>
                <w:bCs/>
              </w:rPr>
              <w:t xml:space="preserve"> (Sprint Backlog)</w:t>
            </w:r>
            <w:r>
              <w:rPr>
                <w:b/>
                <w:bCs/>
              </w:rPr>
              <w:t>:</w:t>
            </w:r>
          </w:p>
          <w:p w14:paraId="12431E5B" w14:textId="3DD6F7E3" w:rsidR="000304C2" w:rsidRDefault="00610FD5" w:rsidP="00F5231B">
            <w:r>
              <w:t>Dominic – Create</w:t>
            </w:r>
            <w:r w:rsidR="008034A4">
              <w:t>/Finish</w:t>
            </w:r>
            <w:r>
              <w:t xml:space="preserve"> </w:t>
            </w:r>
            <w:r w:rsidR="008034A4">
              <w:t xml:space="preserve">AI asset – Squirrel/Animal, and create another bike, and bike rack model </w:t>
            </w:r>
          </w:p>
          <w:p w14:paraId="71C30291" w14:textId="01AEBF5D" w:rsidR="008034A4" w:rsidRDefault="008034A4" w:rsidP="00F5231B">
            <w:r>
              <w:t>Sharna – Restroom/Other park facilities – More level Design</w:t>
            </w:r>
          </w:p>
          <w:p w14:paraId="27F00BA8" w14:textId="1E65A70F" w:rsidR="008034A4" w:rsidRDefault="008034A4" w:rsidP="00F5231B">
            <w:r>
              <w:t>Aaron – Bug Fixing. Working on the Inventory – to show the player how many posters collected</w:t>
            </w:r>
            <w:r w:rsidR="00F800FE">
              <w:t xml:space="preserve"> – Particle Design – Weather </w:t>
            </w:r>
          </w:p>
          <w:p w14:paraId="6EADD16E" w14:textId="758133CD" w:rsidR="008034A4" w:rsidRDefault="008034A4" w:rsidP="00F5231B">
            <w:r>
              <w:t>Jacob – Bug Fixing, optimiz</w:t>
            </w:r>
            <w:r w:rsidR="00234318">
              <w:t>e getting off bike</w:t>
            </w:r>
            <w:r w:rsidR="00F800FE">
              <w:t xml:space="preserve">- Particle Design </w:t>
            </w:r>
            <w:del w:id="0" w:author="Jacob A Groves" w:date="2019-03-08T07:39:00Z">
              <w:r w:rsidR="00F800FE">
                <w:delText>-</w:delText>
              </w:r>
            </w:del>
            <w:ins w:id="1" w:author="Jacob A Groves" w:date="2019-03-08T07:39:00Z">
              <w:r w:rsidR="00203ABF">
                <w:t>–</w:t>
              </w:r>
            </w:ins>
            <w:r w:rsidR="00F800FE">
              <w:t xml:space="preserve"> Weather</w:t>
            </w:r>
          </w:p>
          <w:p w14:paraId="5291A2B0" w14:textId="77777777" w:rsidR="00610FD5" w:rsidRDefault="00610FD5" w:rsidP="00F5231B"/>
          <w:p w14:paraId="33F03D23" w14:textId="77777777" w:rsidR="000304C2" w:rsidRDefault="000304C2" w:rsidP="00F5231B"/>
          <w:p w14:paraId="22662469" w14:textId="77777777" w:rsidR="000304C2" w:rsidRDefault="000304C2" w:rsidP="00F5231B"/>
          <w:p w14:paraId="438F8891" w14:textId="77777777" w:rsidR="000304C2" w:rsidRDefault="000304C2" w:rsidP="00F5231B"/>
          <w:p w14:paraId="7476F3E5" w14:textId="77777777" w:rsidR="000304C2" w:rsidRDefault="000304C2" w:rsidP="00F5231B"/>
          <w:p w14:paraId="12779480" w14:textId="77777777" w:rsidR="000304C2" w:rsidRDefault="000304C2" w:rsidP="00F5231B"/>
          <w:p w14:paraId="1088B32B" w14:textId="77777777" w:rsidR="001B355B" w:rsidRDefault="001B355B" w:rsidP="00F5231B"/>
          <w:p w14:paraId="674E22BB" w14:textId="77777777" w:rsidR="001B355B" w:rsidRDefault="001B355B" w:rsidP="00F5231B"/>
          <w:p w14:paraId="3B973CEC" w14:textId="77777777" w:rsidR="001B355B" w:rsidRDefault="001B355B" w:rsidP="00F5231B"/>
          <w:p w14:paraId="3408ED2C" w14:textId="77777777" w:rsidR="001B355B" w:rsidRDefault="001B355B" w:rsidP="00F5231B"/>
          <w:p w14:paraId="557F76BE" w14:textId="77777777" w:rsidR="001B355B" w:rsidRPr="000304C2" w:rsidRDefault="001B355B" w:rsidP="00F5231B"/>
        </w:tc>
      </w:tr>
      <w:tr w:rsidR="000304C2" w14:paraId="00107575" w14:textId="77777777" w:rsidTr="00F5231B">
        <w:tc>
          <w:tcPr>
            <w:tcW w:w="9016" w:type="dxa"/>
          </w:tcPr>
          <w:p w14:paraId="0224D362" w14:textId="27026A2A" w:rsidR="000304C2" w:rsidRDefault="008426BA" w:rsidP="00F5231B">
            <w:pPr>
              <w:rPr>
                <w:b/>
                <w:bCs/>
              </w:rPr>
            </w:pPr>
            <w:r>
              <w:rPr>
                <w:b/>
                <w:bCs/>
              </w:rPr>
              <w:t xml:space="preserve">Sprint Review - </w:t>
            </w:r>
            <w:r w:rsidR="00C86E11">
              <w:rPr>
                <w:b/>
                <w:bCs/>
              </w:rPr>
              <w:t>Report on what has been done</w:t>
            </w:r>
            <w:r w:rsidR="007A305A">
              <w:rPr>
                <w:b/>
                <w:bCs/>
              </w:rPr>
              <w:t xml:space="preserve"> and how</w:t>
            </w:r>
            <w:r w:rsidR="00203ABF">
              <w:rPr>
                <w:b/>
                <w:bCs/>
              </w:rPr>
              <w:t>:</w:t>
            </w:r>
          </w:p>
          <w:p w14:paraId="22AF90C5" w14:textId="0FA619CE" w:rsidR="00203ABF" w:rsidRPr="00203ABF" w:rsidRDefault="00203ABF" w:rsidP="00F5231B">
            <w:pPr>
              <w:rPr>
                <w:bCs/>
              </w:rPr>
            </w:pPr>
            <w:r>
              <w:rPr>
                <w:bCs/>
              </w:rPr>
              <w:t xml:space="preserve">Both </w:t>
            </w:r>
            <w:r w:rsidR="00F93E1F">
              <w:rPr>
                <w:bCs/>
              </w:rPr>
              <w:t>D</w:t>
            </w:r>
            <w:r>
              <w:rPr>
                <w:bCs/>
              </w:rPr>
              <w:t>om</w:t>
            </w:r>
            <w:r w:rsidR="00F93E1F">
              <w:rPr>
                <w:bCs/>
              </w:rPr>
              <w:t>inic</w:t>
            </w:r>
            <w:r>
              <w:rPr>
                <w:bCs/>
              </w:rPr>
              <w:t xml:space="preserve"> and Sharna have made even further progress on the creation of new assets for the game, to help fill the previous empty environment. Meanwhile Aaron has finished creating the inventory to show how many posters have been </w:t>
            </w:r>
            <w:r w:rsidR="00134763">
              <w:rPr>
                <w:bCs/>
              </w:rPr>
              <w:t>collected and</w:t>
            </w:r>
            <w:r>
              <w:rPr>
                <w:bCs/>
              </w:rPr>
              <w:t xml:space="preserve"> has now moved onto implementing weather using the</w:t>
            </w:r>
            <w:r>
              <w:t xml:space="preserve"> p</w:t>
            </w:r>
            <w:r>
              <w:t xml:space="preserve">article </w:t>
            </w:r>
            <w:r>
              <w:rPr>
                <w:bCs/>
              </w:rPr>
              <w:t>system.</w:t>
            </w:r>
            <w:r w:rsidR="00134763">
              <w:rPr>
                <w:bCs/>
              </w:rPr>
              <w:t xml:space="preserve"> Finally I have been further working on bug fixing, such as fixing a bug caused when dismounting the bike.</w:t>
            </w:r>
            <w:bookmarkStart w:id="2" w:name="_GoBack"/>
            <w:bookmarkEnd w:id="2"/>
          </w:p>
          <w:p w14:paraId="0695CAEF" w14:textId="77777777" w:rsidR="00203ABF" w:rsidRPr="00C86E11" w:rsidRDefault="00203ABF" w:rsidP="00F5231B">
            <w:pPr>
              <w:rPr>
                <w:b/>
                <w:bCs/>
              </w:rPr>
            </w:pPr>
          </w:p>
          <w:p w14:paraId="59CE1311" w14:textId="77777777" w:rsidR="001B355B" w:rsidRDefault="001B355B" w:rsidP="00F5231B"/>
          <w:p w14:paraId="51BE636C" w14:textId="77777777" w:rsidR="001B355B" w:rsidRDefault="001B355B" w:rsidP="00F5231B"/>
          <w:p w14:paraId="0FF8F476" w14:textId="77777777" w:rsidR="001B355B" w:rsidRDefault="001B355B" w:rsidP="00F5231B"/>
          <w:p w14:paraId="5CC71E9E" w14:textId="77777777" w:rsidR="001B355B" w:rsidRDefault="001B355B" w:rsidP="00F5231B"/>
          <w:p w14:paraId="5DEE85BD" w14:textId="77777777" w:rsidR="001B355B" w:rsidRDefault="001B355B" w:rsidP="00F5231B"/>
          <w:p w14:paraId="228D848B" w14:textId="77777777" w:rsidR="001B355B" w:rsidRDefault="001B355B" w:rsidP="00F5231B"/>
          <w:p w14:paraId="2A229D04" w14:textId="77777777" w:rsidR="001B355B" w:rsidRDefault="001B355B" w:rsidP="00F5231B"/>
          <w:p w14:paraId="0CEE7819" w14:textId="77777777" w:rsidR="001B355B" w:rsidRDefault="001B355B" w:rsidP="00F5231B"/>
          <w:p w14:paraId="33822229" w14:textId="77777777" w:rsidR="001B355B" w:rsidRDefault="001B355B" w:rsidP="00F5231B"/>
          <w:p w14:paraId="226558E3" w14:textId="77777777" w:rsidR="000304C2" w:rsidRDefault="000304C2" w:rsidP="00F5231B"/>
          <w:p w14:paraId="250FB5B6" w14:textId="77777777" w:rsidR="000304C2" w:rsidRDefault="000304C2" w:rsidP="00F5231B"/>
          <w:p w14:paraId="66BAD843" w14:textId="77777777" w:rsidR="000304C2" w:rsidRDefault="000304C2" w:rsidP="00F5231B"/>
          <w:p w14:paraId="290777AE" w14:textId="77777777" w:rsidR="000304C2" w:rsidRDefault="000304C2" w:rsidP="00F5231B"/>
          <w:p w14:paraId="1E8712EC" w14:textId="77777777" w:rsidR="000304C2" w:rsidRDefault="000304C2" w:rsidP="00F5231B"/>
          <w:p w14:paraId="3EEDB0DD" w14:textId="77777777" w:rsidR="000304C2" w:rsidRDefault="000304C2" w:rsidP="00F5231B"/>
          <w:p w14:paraId="3FA6F2EA" w14:textId="77777777" w:rsidR="001B355B" w:rsidRDefault="001B355B" w:rsidP="00F5231B"/>
          <w:p w14:paraId="02C1D2AE" w14:textId="77777777" w:rsidR="001B355B" w:rsidRDefault="001B355B" w:rsidP="00F5231B"/>
          <w:p w14:paraId="60BBFE41" w14:textId="77777777" w:rsidR="001B355B" w:rsidRDefault="001B355B" w:rsidP="00F5231B"/>
          <w:p w14:paraId="2715E16D" w14:textId="77777777" w:rsidR="001B355B" w:rsidRDefault="001B355B" w:rsidP="00F5231B"/>
          <w:p w14:paraId="0D75ECF7" w14:textId="77777777" w:rsidR="001B355B" w:rsidRPr="000304C2" w:rsidRDefault="001B355B" w:rsidP="00F5231B"/>
        </w:tc>
      </w:tr>
    </w:tbl>
    <w:p w14:paraId="080FCA06" w14:textId="289EC6CC" w:rsidR="0046297C" w:rsidRPr="00F5231B" w:rsidRDefault="00F5231B" w:rsidP="00F5231B">
      <w:pPr>
        <w:jc w:val="center"/>
        <w:rPr>
          <w:b/>
        </w:rPr>
      </w:pPr>
      <w:r w:rsidRPr="00F5231B">
        <w:rPr>
          <w:b/>
        </w:rPr>
        <w:t>SPRINT REPORT</w:t>
      </w:r>
    </w:p>
    <w:sectPr w:rsidR="0046297C" w:rsidRPr="00F52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56"/>
    <w:rsid w:val="000304C2"/>
    <w:rsid w:val="00134763"/>
    <w:rsid w:val="00160582"/>
    <w:rsid w:val="00163803"/>
    <w:rsid w:val="00163ED8"/>
    <w:rsid w:val="001B355B"/>
    <w:rsid w:val="00203ABF"/>
    <w:rsid w:val="00234318"/>
    <w:rsid w:val="00243F56"/>
    <w:rsid w:val="00317BB2"/>
    <w:rsid w:val="00322C52"/>
    <w:rsid w:val="00443B60"/>
    <w:rsid w:val="00485B0F"/>
    <w:rsid w:val="004B3CD9"/>
    <w:rsid w:val="00543922"/>
    <w:rsid w:val="005B62ED"/>
    <w:rsid w:val="00610FD5"/>
    <w:rsid w:val="00694E97"/>
    <w:rsid w:val="007062AC"/>
    <w:rsid w:val="00745C7C"/>
    <w:rsid w:val="007A305A"/>
    <w:rsid w:val="008034A4"/>
    <w:rsid w:val="008426BA"/>
    <w:rsid w:val="009D2A84"/>
    <w:rsid w:val="00AE0BE5"/>
    <w:rsid w:val="00AF27B4"/>
    <w:rsid w:val="00B351F2"/>
    <w:rsid w:val="00C86E11"/>
    <w:rsid w:val="00E24673"/>
    <w:rsid w:val="00E31030"/>
    <w:rsid w:val="00F5231B"/>
    <w:rsid w:val="00F800FE"/>
    <w:rsid w:val="00F93E1F"/>
    <w:rsid w:val="00FA70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8F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DAYLAMANI-ZAD</dc:creator>
  <cp:keywords/>
  <dc:description/>
  <cp:lastModifiedBy>Jacob Groves</cp:lastModifiedBy>
  <cp:revision>7</cp:revision>
  <dcterms:created xsi:type="dcterms:W3CDTF">2019-02-15T11:17:00Z</dcterms:created>
  <dcterms:modified xsi:type="dcterms:W3CDTF">2019-03-08T07:47:00Z</dcterms:modified>
</cp:coreProperties>
</file>